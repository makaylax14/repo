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77777777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</w:p>
                          <w:p w14:paraId="33E5C108" w14:textId="3C9CD6B0" w:rsidR="00761519" w:rsidRPr="00B224C7" w:rsidRDefault="00C81BF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Assignment 0 Part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 filled="f" stroked="f">
                <v:textbox style="mso-fit-shape-to-text:t">
                  <w:txbxContent>
                    <w:p w14:paraId="64308185" w14:textId="77777777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</w:p>
                    <w:p w14:paraId="33E5C108" w14:textId="3C9CD6B0" w:rsidR="00761519" w:rsidRPr="00B224C7" w:rsidRDefault="00C81BF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Assignment 0 Part 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14838668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</w:t>
                              </w:r>
                              <w:del w:id="0" w:author="Farnaz Eivazi" w:date="2022-08-22T22:52:00Z">
                                <w:r w:rsidRPr="006B2F2D" w:rsidDel="00864163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72"/>
                                    <w14:shadow w14:blurRad="0" w14:dist="38100" w14:dir="2700000" w14:sx="100000" w14:sy="100000" w14:kx="0" w14:ky="0" w14:algn="tl">
                                      <w14:srgbClr w14:val="FF0000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delText xml:space="preserve">tested </w:delText>
                                </w:r>
                              </w:del>
                              <w:ins w:id="1" w:author="Farnaz Eivazi" w:date="2022-08-22T22:52:00Z">
                                <w:r w:rsidR="00864163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72"/>
                                    <w14:shadow w14:blurRad="0" w14:dist="38100" w14:dir="2700000" w14:sx="100000" w14:sy="100000" w14:kx="0" w14:ky="0" w14:algn="tl">
                                      <w14:srgbClr w14:val="FF0000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covered</w:t>
                                </w:r>
                                <w:r w:rsidR="00864163" w:rsidRPr="006B2F2D">
                                  <w:rPr>
                                    <w:b/>
                                    <w:color w:val="FFFFFF" w:themeColor="background1"/>
                                    <w:sz w:val="48"/>
                                    <w:szCs w:val="72"/>
                                    <w14:shadow w14:blurRad="0" w14:dist="38100" w14:dir="2700000" w14:sx="100000" w14:sy="100000" w14:kx="0" w14:ky="0" w14:algn="tl">
                                      <w14:srgbClr w14:val="FF0000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ins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2DC0B" id="Group 1" o:spid="_x0000_s1027" style="position:absolute;left:0;text-align:left;margin-left:-71.1pt;margin-top:-43.5pt;width:614.25pt;height:43.2pt;z-index:2516828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o:spid="_x0000_s1028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<v:shape id="Text Box 17" o:spid="_x0000_s1029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3F3F666A" w14:textId="14838668" w:rsidR="00152A95" w:rsidRPr="00C71214" w:rsidRDefault="00152A95" w:rsidP="00152A95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</w:t>
                        </w:r>
                        <w:del w:id="2" w:author="Farnaz Eivazi" w:date="2022-08-22T22:52:00Z">
                          <w:r w:rsidRPr="006B2F2D" w:rsidDel="00864163">
                            <w:rPr>
                              <w:b/>
                              <w:color w:val="FFFFFF" w:themeColor="background1"/>
                              <w:sz w:val="48"/>
                              <w:szCs w:val="72"/>
                              <w14:shadow w14:blurRad="0" w14:dist="38100" w14:dir="2700000" w14:sx="100000" w14:sy="100000" w14:kx="0" w14:ky="0" w14:algn="tl">
                                <w14:srgbClr w14:val="FF0000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delText xml:space="preserve">tested </w:delText>
                          </w:r>
                        </w:del>
                        <w:ins w:id="3" w:author="Farnaz Eivazi" w:date="2022-08-22T22:52:00Z">
                          <w:r w:rsidR="00864163">
                            <w:rPr>
                              <w:b/>
                              <w:color w:val="FFFFFF" w:themeColor="background1"/>
                              <w:sz w:val="48"/>
                              <w:szCs w:val="72"/>
                              <w14:shadow w14:blurRad="0" w14:dist="38100" w14:dir="2700000" w14:sx="100000" w14:sy="100000" w14:kx="0" w14:ky="0" w14:algn="tl">
                                <w14:srgbClr w14:val="FF0000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covered</w:t>
                          </w:r>
                          <w:r w:rsidR="00864163" w:rsidRPr="006B2F2D">
                            <w:rPr>
                              <w:b/>
                              <w:color w:val="FFFFFF" w:themeColor="background1"/>
                              <w:sz w:val="48"/>
                              <w:szCs w:val="72"/>
                              <w14:shadow w14:blurRad="0" w14:dist="38100" w14:dir="2700000" w14:sx="100000" w14:sy="100000" w14:kx="0" w14:ky="0" w14:algn="tl">
                                <w14:srgbClr w14:val="FF0000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ins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51447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3507FC57" w:rsidR="00E435F0" w:rsidRPr="00E435F0" w:rsidRDefault="00C81BF9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Assignment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ApKSPYUgMAAJoJAAAOAAAAAAAAAAAA&#10;AAAAAC4CAABkcnMvZTJvRG9jLnhtbFBLAQItABQABgAIAAAAIQDQ84+S4AAAAAoBAAAPAAAAAAAA&#10;AAAAAAAAAKwFAABkcnMvZG93bnJldi54bWxQSwUGAAAAAAQABADzAAAAuQYAAAAA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51447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3507FC57" w:rsidR="00E435F0" w:rsidRPr="00E435F0" w:rsidRDefault="00C81BF9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Assignment 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1BE24" id="Group 4" o:spid="_x0000_s1033" style="position:absolute;margin-left:-2.4pt;margin-top:-10.5pt;width:614.25pt;height:43.2pt;z-index:251684864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o:spid="_x0000_s1034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 fillcolor="#4472c4 [3204]" strokecolor="#2f5496 [2404]" strokeweight="1pt"/>
                <v:shape id="Text Box 12" o:spid="_x0000_s1035" type="#_x0000_t202" style="position:absolute;left:10191;width:48565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C38D5CE" w14:textId="77777777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B8AC" id="Group 16" o:spid="_x0000_s1036" style="position:absolute;margin-left:0;margin-top:4.5pt;width:614.25pt;height:43.2pt;z-index:251686912;mso-position-horizontal:lef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o:spid="_x0000_s1037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 fillcolor="#4472c4 [3204]" strokecolor="#2f5496 [2404]" strokeweight="1pt"/>
                <v:shape id="Text Box 19" o:spid="_x0000_s1038" type="#_x0000_t202" style="position:absolute;left:10191;width:41199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203CC476" w14:textId="6F1BF271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12A1D35F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92C3B" id="Group 30" o:spid="_x0000_s1039" style="position:absolute;margin-left:563.05pt;margin-top:15pt;width:614.25pt;height:43.2pt;z-index:251700224;mso-position-horizontal:right;mso-position-horizontal-relative:page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o:spid="_x0000_s1040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 fillcolor="#4472c4 [3204]" strokecolor="#2f5496 [2404]" strokeweight="1pt"/>
                <v:shape id="Text Box 28" o:spid="_x0000_s1041" type="#_x0000_t202" style="position:absolute;left:8229;width:60001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55AB9E8A" w14:textId="77777777" w:rsidR="00531680" w:rsidRPr="00E435F0" w:rsidRDefault="00531680" w:rsidP="0053168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24AF2D03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24AF2D03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009DA898" w14:textId="7BABC8E1" w:rsidR="00531680" w:rsidRDefault="00531680" w:rsidP="00434A8A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14:paraId="7630DEBA" w14:textId="53BDF7E2" w:rsidR="00531680" w:rsidRDefault="00531680" w:rsidP="00434A8A">
      <w:pPr>
        <w:rPr>
          <w:sz w:val="28"/>
        </w:rPr>
      </w:pPr>
    </w:p>
    <w:p w14:paraId="690289FD" w14:textId="3E392677" w:rsidR="0067036B" w:rsidRPr="00F61E6D" w:rsidRDefault="00434A8A" w:rsidP="007375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633B9" id="Group 5" o:spid="_x0000_s1045" style="position:absolute;margin-left:-56.85pt;margin-top:11pt;width:614.25pt;height:43.2pt;z-index:25167769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o:spid="_x0000_s1046" style="position:absolute;top:952;width:7800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<v:shape id="Text Box 25" o:spid="_x0000_s1047" type="#_x0000_t202" style="position:absolute;left:6096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F27B1CD" w14:textId="417F6A36" w:rsidR="006B2F2D" w:rsidRPr="00C71214" w:rsidRDefault="006B2F2D" w:rsidP="006B2F2D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3208950B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C81BF9" w:rsidRPr="1234DEEE">
        <w:rPr>
          <w:sz w:val="28"/>
          <w:szCs w:val="28"/>
          <w:lang w:eastAsia="en-US"/>
        </w:rPr>
        <w:t>Assignment 0 Part</w:t>
      </w:r>
      <w:r w:rsidR="00737545" w:rsidRPr="1234DEEE">
        <w:rPr>
          <w:sz w:val="28"/>
          <w:szCs w:val="28"/>
          <w:lang w:eastAsia="en-US"/>
        </w:rPr>
        <w:t xml:space="preserve">1, and </w:t>
      </w:r>
      <w:r w:rsidR="00BB30FD" w:rsidRPr="1234DEEE">
        <w:rPr>
          <w:sz w:val="28"/>
          <w:szCs w:val="28"/>
          <w:lang w:eastAsia="en-US"/>
        </w:rPr>
        <w:t xml:space="preserve">for </w:t>
      </w:r>
      <w:r w:rsidR="00737545" w:rsidRPr="1234DEEE">
        <w:rPr>
          <w:sz w:val="28"/>
          <w:szCs w:val="28"/>
          <w:lang w:eastAsia="en-US"/>
        </w:rPr>
        <w:t xml:space="preserve">later </w:t>
      </w:r>
      <w:r w:rsidR="00BB30FD" w:rsidRPr="1234DEEE">
        <w:rPr>
          <w:sz w:val="28"/>
          <w:szCs w:val="28"/>
          <w:lang w:eastAsia="en-US"/>
        </w:rPr>
        <w:t>programming projects</w:t>
      </w:r>
      <w:r w:rsidR="66AD3E5E" w:rsidRPr="1234DEEE">
        <w:rPr>
          <w:sz w:val="28"/>
          <w:szCs w:val="28"/>
          <w:lang w:eastAsia="en-US"/>
        </w:rPr>
        <w:t>, all</w:t>
      </w:r>
      <w:r w:rsidR="00737545" w:rsidRPr="1234DEEE">
        <w:rPr>
          <w:sz w:val="28"/>
          <w:szCs w:val="28"/>
          <w:lang w:eastAsia="en-US"/>
        </w:rPr>
        <w:t xml:space="preserve"> files you uploaded for each project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D10F4"/>
    <w:multiLevelType w:val="hybridMultilevel"/>
    <w:tmpl w:val="27229D0C"/>
    <w:lvl w:ilvl="0" w:tplc="36BA0D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8C69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4C1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5166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4F4C8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002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5A6F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BE7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8630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201510">
    <w:abstractNumId w:val="3"/>
  </w:num>
  <w:num w:numId="2" w16cid:durableId="1527140204">
    <w:abstractNumId w:val="4"/>
  </w:num>
  <w:num w:numId="3" w16cid:durableId="2057657753">
    <w:abstractNumId w:val="2"/>
  </w:num>
  <w:num w:numId="4" w16cid:durableId="1915123119">
    <w:abstractNumId w:val="5"/>
  </w:num>
  <w:num w:numId="5" w16cid:durableId="570241486">
    <w:abstractNumId w:val="1"/>
  </w:num>
  <w:num w:numId="6" w16cid:durableId="11874004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arnaz Eivazi">
    <w15:presenceInfo w15:providerId="AD" w15:userId="S-1-5-21-2023399381-3495046415-3316280272-242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64163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B7C54"/>
    <w:rsid w:val="00CD07C1"/>
    <w:rsid w:val="00D11B27"/>
    <w:rsid w:val="00D1594D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1594D"/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2788</Characters>
  <Application>Microsoft Office Word</Application>
  <DocSecurity>4</DocSecurity>
  <Lines>23</Lines>
  <Paragraphs>6</Paragraphs>
  <ScaleCrop>false</ScaleCrop>
  <Company>Hewlett-Packard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Lee, Makayla</cp:lastModifiedBy>
  <cp:revision>2</cp:revision>
  <cp:lastPrinted>2018-12-19T17:01:00Z</cp:lastPrinted>
  <dcterms:created xsi:type="dcterms:W3CDTF">2025-06-07T18:57:00Z</dcterms:created>
  <dcterms:modified xsi:type="dcterms:W3CDTF">2025-06-07T18:57:00Z</dcterms:modified>
</cp:coreProperties>
</file>